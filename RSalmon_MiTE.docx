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2E358" w14:textId="3BA32389" w:rsidR="003C1B8F" w:rsidRPr="003C1B8F" w:rsidRDefault="003C1B8F">
      <w:pPr>
        <w:rPr>
          <w:ins w:id="0" w:author="Rich" w:date="2018-10-10T10:33:00Z"/>
          <w:rFonts w:ascii="Calibri" w:hAnsi="Calibri" w:cs="Calibri"/>
          <w:b/>
          <w:u w:color="000000"/>
          <w:rPrChange w:id="1" w:author="Rich" w:date="2018-10-10T10:33:00Z">
            <w:rPr>
              <w:ins w:id="2" w:author="Rich" w:date="2018-10-10T10:33:00Z"/>
              <w:rFonts w:ascii="Calibri" w:hAnsi="Calibri" w:cs="Calibri"/>
              <w:u w:color="000000"/>
            </w:rPr>
          </w:rPrChange>
        </w:rPr>
      </w:pPr>
      <w:bookmarkStart w:id="3" w:name="_GoBack"/>
      <w:bookmarkEnd w:id="3"/>
      <w:ins w:id="4" w:author="Rich" w:date="2018-10-10T10:33:00Z">
        <w:r w:rsidRPr="003C1B8F">
          <w:rPr>
            <w:rFonts w:ascii="Calibri" w:hAnsi="Calibri" w:cs="Calibri"/>
            <w:b/>
            <w:u w:color="000000"/>
            <w:rPrChange w:id="5" w:author="Rich" w:date="2018-10-10T10:33:00Z">
              <w:rPr>
                <w:rFonts w:ascii="Calibri" w:hAnsi="Calibri" w:cs="Calibri"/>
                <w:u w:color="000000"/>
              </w:rPr>
            </w:rPrChange>
          </w:rPr>
          <w:t>MARVIN – A 3D Printed, Internet Enabled Product Design and Staff Development Project</w:t>
        </w:r>
      </w:ins>
    </w:p>
    <w:p w14:paraId="08597E6C" w14:textId="5BB6A068" w:rsidR="0068592A" w:rsidRDefault="0068592A">
      <w:pPr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We are in need of an increasingly highly skilled workforce with lots of high tech jobs being created</w:t>
      </w:r>
      <w:ins w:id="6" w:author="Rich" w:date="2018-10-10T10:21:00Z">
        <w:r w:rsidR="005A5F24">
          <w:rPr>
            <w:rFonts w:ascii="Calibri" w:hAnsi="Calibri" w:cs="Calibri"/>
            <w:u w:color="000000"/>
          </w:rPr>
          <w:t xml:space="preserve"> while</w:t>
        </w:r>
      </w:ins>
      <w:r>
        <w:rPr>
          <w:rFonts w:ascii="Calibri" w:hAnsi="Calibri" w:cs="Calibri"/>
          <w:u w:color="000000"/>
        </w:rPr>
        <w:t xml:space="preserve"> manual and low skilled jobs </w:t>
      </w:r>
      <w:ins w:id="7" w:author="Rich" w:date="2018-10-10T10:21:00Z">
        <w:r w:rsidR="005A5F24">
          <w:rPr>
            <w:rFonts w:ascii="Calibri" w:hAnsi="Calibri" w:cs="Calibri"/>
            <w:u w:color="000000"/>
          </w:rPr>
          <w:t xml:space="preserve">are </w:t>
        </w:r>
      </w:ins>
      <w:r>
        <w:rPr>
          <w:rFonts w:ascii="Calibri" w:hAnsi="Calibri" w:cs="Calibri"/>
          <w:u w:color="000000"/>
        </w:rPr>
        <w:t>in long term, and possibly permanent recession</w:t>
      </w:r>
      <w:ins w:id="8" w:author="Rich" w:date="2018-10-10T10:23:00Z">
        <w:r w:rsidR="005A5F24">
          <w:rPr>
            <w:rFonts w:ascii="Calibri" w:hAnsi="Calibri" w:cs="Calibri"/>
            <w:u w:color="000000"/>
          </w:rPr>
          <w:t xml:space="preserve"> -</w:t>
        </w:r>
      </w:ins>
      <w:r>
        <w:rPr>
          <w:rFonts w:ascii="Calibri" w:hAnsi="Calibri" w:cs="Calibri"/>
          <w:u w:color="000000"/>
        </w:rPr>
        <w:t xml:space="preserve"> due in no small part to</w:t>
      </w:r>
      <w:r w:rsidRPr="0068592A">
        <w:rPr>
          <w:rFonts w:ascii="Calibri" w:hAnsi="Calibri" w:cs="Calibri"/>
          <w:u w:color="000000"/>
        </w:rPr>
        <w:t xml:space="preserve"> </w:t>
      </w:r>
      <w:r>
        <w:rPr>
          <w:rFonts w:ascii="Calibri" w:hAnsi="Calibri" w:cs="Calibri"/>
          <w:u w:color="000000"/>
        </w:rPr>
        <w:t xml:space="preserve">automation, robotics and the proliferation of information and communication technologies. This wide context has clear implications for </w:t>
      </w:r>
      <w:ins w:id="9" w:author="Rich" w:date="2018-10-10T10:34:00Z">
        <w:r w:rsidR="00FF4C82">
          <w:rPr>
            <w:rFonts w:ascii="Calibri" w:hAnsi="Calibri" w:cs="Calibri"/>
            <w:u w:color="000000"/>
          </w:rPr>
          <w:t xml:space="preserve">the </w:t>
        </w:r>
      </w:ins>
      <w:r>
        <w:rPr>
          <w:rFonts w:ascii="Calibri" w:hAnsi="Calibri" w:cs="Calibri"/>
          <w:u w:color="000000"/>
        </w:rPr>
        <w:t>professional development of</w:t>
      </w:r>
      <w:r w:rsidR="00652D49">
        <w:rPr>
          <w:rFonts w:ascii="Calibri" w:hAnsi="Calibri" w:cs="Calibri"/>
          <w:u w:color="000000"/>
        </w:rPr>
        <w:t xml:space="preserve"> teaching staff and practice in </w:t>
      </w:r>
      <w:r>
        <w:rPr>
          <w:rFonts w:ascii="Calibri" w:hAnsi="Calibri" w:cs="Calibri"/>
          <w:u w:color="000000"/>
        </w:rPr>
        <w:t>higher education</w:t>
      </w:r>
      <w:r w:rsidR="00C842AE">
        <w:rPr>
          <w:rFonts w:ascii="Calibri" w:hAnsi="Calibri" w:cs="Calibri"/>
          <w:u w:color="000000"/>
        </w:rPr>
        <w:t>,</w:t>
      </w:r>
      <w:r w:rsidR="00652D49">
        <w:rPr>
          <w:rFonts w:ascii="Calibri" w:hAnsi="Calibri" w:cs="Calibri"/>
          <w:u w:color="000000"/>
        </w:rPr>
        <w:t xml:space="preserve"> as the</w:t>
      </w:r>
      <w:r>
        <w:rPr>
          <w:rFonts w:ascii="Calibri" w:hAnsi="Calibri" w:cs="Calibri"/>
          <w:u w:color="000000"/>
        </w:rPr>
        <w:t xml:space="preserve"> sector plays a pivotal role in </w:t>
      </w:r>
      <w:r w:rsidR="00652D49">
        <w:rPr>
          <w:rFonts w:ascii="Calibri" w:hAnsi="Calibri" w:cs="Calibri"/>
          <w:u w:color="000000"/>
        </w:rPr>
        <w:t>developing our highly skilled workforce</w:t>
      </w:r>
      <w:r>
        <w:rPr>
          <w:rFonts w:ascii="Calibri" w:hAnsi="Calibri" w:cs="Calibri"/>
          <w:u w:color="000000"/>
        </w:rPr>
        <w:t xml:space="preserve">. It is vital to keep higher education learning and teaching current and relevant to developing learners that can take advantage of the new highly skilled jobs market place. </w:t>
      </w:r>
    </w:p>
    <w:p w14:paraId="6C53AC87" w14:textId="77777777" w:rsidR="0068592A" w:rsidRDefault="0068592A">
      <w:pPr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 xml:space="preserve">With the above points in mind I would like to present a project </w:t>
      </w:r>
      <w:r w:rsidR="00C842AE">
        <w:rPr>
          <w:rFonts w:ascii="Calibri" w:hAnsi="Calibri" w:cs="Calibri"/>
          <w:u w:color="000000"/>
        </w:rPr>
        <w:t xml:space="preserve">and paper </w:t>
      </w:r>
      <w:r>
        <w:rPr>
          <w:rFonts w:ascii="Calibri" w:hAnsi="Calibri" w:cs="Calibri"/>
          <w:u w:color="000000"/>
        </w:rPr>
        <w:t xml:space="preserve">at the </w:t>
      </w:r>
      <w:proofErr w:type="spellStart"/>
      <w:r>
        <w:rPr>
          <w:rFonts w:ascii="Calibri" w:hAnsi="Calibri" w:cs="Calibri"/>
          <w:u w:color="000000"/>
        </w:rPr>
        <w:t>MiT</w:t>
      </w:r>
      <w:ins w:id="10" w:author="Rich" w:date="2018-10-10T10:24:00Z">
        <w:r w:rsidR="00B634FA">
          <w:rPr>
            <w:rFonts w:ascii="Calibri" w:hAnsi="Calibri" w:cs="Calibri"/>
            <w:u w:color="000000"/>
          </w:rPr>
          <w:t>E</w:t>
        </w:r>
      </w:ins>
      <w:proofErr w:type="spellEnd"/>
      <w:r>
        <w:rPr>
          <w:rFonts w:ascii="Calibri" w:hAnsi="Calibri" w:cs="Calibri"/>
          <w:u w:color="000000"/>
        </w:rPr>
        <w:t xml:space="preserve"> conference in January 2019. </w:t>
      </w:r>
    </w:p>
    <w:p w14:paraId="610EB931" w14:textId="77777777" w:rsidR="00D80DBD" w:rsidRDefault="00D80DBD">
      <w:pPr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The project is a 3D Printed Internet Enabled product design tha</w:t>
      </w:r>
      <w:r w:rsidR="0068592A">
        <w:rPr>
          <w:rFonts w:ascii="Calibri" w:hAnsi="Calibri" w:cs="Calibri"/>
          <w:u w:color="000000"/>
        </w:rPr>
        <w:t>t was constructed as part of a</w:t>
      </w:r>
      <w:r>
        <w:rPr>
          <w:rFonts w:ascii="Calibri" w:hAnsi="Calibri" w:cs="Calibri"/>
          <w:u w:color="000000"/>
        </w:rPr>
        <w:t xml:space="preserve"> staff development </w:t>
      </w:r>
      <w:r w:rsidR="0068592A">
        <w:rPr>
          <w:rFonts w:ascii="Calibri" w:hAnsi="Calibri" w:cs="Calibri"/>
          <w:u w:color="000000"/>
        </w:rPr>
        <w:t>exercise</w:t>
      </w:r>
      <w:r>
        <w:rPr>
          <w:rFonts w:ascii="Calibri" w:hAnsi="Calibri" w:cs="Calibri"/>
          <w:u w:color="000000"/>
        </w:rPr>
        <w:t xml:space="preserve"> aimed at preparing Masters Degree qualified lecturing staff to deliver two Interdisciplinary Master Degree Modules under my supervision. The project brings together basic electronic design; microcontroller unit programming, 3D product design and 3D printing culminating in the realisation of a 3D printed</w:t>
      </w:r>
      <w:r w:rsidR="00652D49">
        <w:rPr>
          <w:rFonts w:ascii="Calibri" w:hAnsi="Calibri" w:cs="Calibri"/>
          <w:u w:color="000000"/>
        </w:rPr>
        <w:t>,</w:t>
      </w:r>
      <w:r>
        <w:rPr>
          <w:rFonts w:ascii="Calibri" w:hAnsi="Calibri" w:cs="Calibri"/>
          <w:u w:color="000000"/>
        </w:rPr>
        <w:t xml:space="preserve"> Internet</w:t>
      </w:r>
      <w:r w:rsidR="0068592A">
        <w:rPr>
          <w:rFonts w:ascii="Calibri" w:hAnsi="Calibri" w:cs="Calibri"/>
          <w:u w:color="000000"/>
        </w:rPr>
        <w:t xml:space="preserve"> E</w:t>
      </w:r>
      <w:r>
        <w:rPr>
          <w:rFonts w:ascii="Calibri" w:hAnsi="Calibri" w:cs="Calibri"/>
          <w:u w:color="000000"/>
        </w:rPr>
        <w:t>nabled</w:t>
      </w:r>
      <w:r w:rsidR="00652D49">
        <w:rPr>
          <w:rFonts w:ascii="Calibri" w:hAnsi="Calibri" w:cs="Calibri"/>
          <w:u w:color="000000"/>
        </w:rPr>
        <w:t>,</w:t>
      </w:r>
      <w:r>
        <w:rPr>
          <w:rFonts w:ascii="Calibri" w:hAnsi="Calibri" w:cs="Calibri"/>
          <w:u w:color="000000"/>
        </w:rPr>
        <w:t xml:space="preserve"> mobile technologies product destined for the Internet of Things market place.</w:t>
      </w:r>
    </w:p>
    <w:p w14:paraId="0CE37A46" w14:textId="77777777" w:rsidR="00652D49" w:rsidRDefault="00652D49">
      <w:pPr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The said staff development exercise and project construction were successful and the interdisciplinary staff team a</w:t>
      </w:r>
      <w:r w:rsidR="00C842AE">
        <w:rPr>
          <w:rFonts w:ascii="Calibri" w:hAnsi="Calibri" w:cs="Calibri"/>
          <w:u w:color="000000"/>
        </w:rPr>
        <w:t xml:space="preserve">re now teaching these modules. The project constitutes an example of </w:t>
      </w:r>
      <w:r>
        <w:rPr>
          <w:rFonts w:ascii="Calibri" w:hAnsi="Calibri" w:cs="Calibri"/>
          <w:u w:color="000000"/>
        </w:rPr>
        <w:t>exciting way</w:t>
      </w:r>
      <w:r w:rsidR="00C842AE">
        <w:rPr>
          <w:rFonts w:ascii="Calibri" w:hAnsi="Calibri" w:cs="Calibri"/>
          <w:u w:color="000000"/>
        </w:rPr>
        <w:t>s</w:t>
      </w:r>
      <w:r>
        <w:rPr>
          <w:rFonts w:ascii="Calibri" w:hAnsi="Calibri" w:cs="Calibri"/>
          <w:u w:color="000000"/>
        </w:rPr>
        <w:t xml:space="preserve"> of incorporating </w:t>
      </w:r>
      <w:r w:rsidR="00C842AE">
        <w:rPr>
          <w:rFonts w:ascii="Calibri" w:hAnsi="Calibri" w:cs="Calibri"/>
          <w:u w:color="000000"/>
        </w:rPr>
        <w:t xml:space="preserve">professional </w:t>
      </w:r>
      <w:r>
        <w:rPr>
          <w:rFonts w:ascii="Calibri" w:hAnsi="Calibri" w:cs="Calibri"/>
          <w:u w:color="000000"/>
        </w:rPr>
        <w:t xml:space="preserve">development </w:t>
      </w:r>
      <w:r w:rsidR="00C842AE">
        <w:rPr>
          <w:rFonts w:ascii="Calibri" w:hAnsi="Calibri" w:cs="Calibri"/>
          <w:u w:color="000000"/>
        </w:rPr>
        <w:t>activities in education with mobile technologies and creative media practice.</w:t>
      </w:r>
    </w:p>
    <w:p w14:paraId="0DD6915F" w14:textId="77777777" w:rsidR="00652D49" w:rsidRDefault="00652D49">
      <w:pPr>
        <w:rPr>
          <w:rFonts w:ascii="Calibri" w:hAnsi="Calibri" w:cs="Calibri"/>
          <w:u w:color="000000"/>
        </w:rPr>
      </w:pPr>
    </w:p>
    <w:p w14:paraId="7B9396FD" w14:textId="77777777" w:rsidR="00652D49" w:rsidRDefault="00652D49">
      <w:pPr>
        <w:rPr>
          <w:rFonts w:ascii="Calibri" w:hAnsi="Calibri" w:cs="Calibri"/>
          <w:u w:color="000000"/>
        </w:rPr>
      </w:pPr>
    </w:p>
    <w:p w14:paraId="681471ED" w14:textId="77777777" w:rsidR="00A6324A" w:rsidRDefault="00A6324A"/>
    <w:sectPr w:rsidR="00A6324A" w:rsidSect="00A6324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BD"/>
    <w:rsid w:val="003C1B8F"/>
    <w:rsid w:val="005A5F24"/>
    <w:rsid w:val="00652D49"/>
    <w:rsid w:val="0068592A"/>
    <w:rsid w:val="008D307C"/>
    <w:rsid w:val="00A6324A"/>
    <w:rsid w:val="00AD6E42"/>
    <w:rsid w:val="00B634FA"/>
    <w:rsid w:val="00BD1F70"/>
    <w:rsid w:val="00C842AE"/>
    <w:rsid w:val="00D80DBD"/>
    <w:rsid w:val="00FF4C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8A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F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F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Macintosh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2</cp:revision>
  <dcterms:created xsi:type="dcterms:W3CDTF">2018-11-18T22:23:00Z</dcterms:created>
  <dcterms:modified xsi:type="dcterms:W3CDTF">2018-11-18T22:23:00Z</dcterms:modified>
</cp:coreProperties>
</file>